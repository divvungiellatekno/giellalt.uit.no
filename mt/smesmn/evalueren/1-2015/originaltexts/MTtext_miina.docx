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Elsa Laula Renberg šoddâmpeivi liputtempeivin.</w:t>
      </w:r>
    </w:p>
    <w:p>
      <w:pPr>
        <w:pStyle w:val="Normal"/>
        <w:rPr/>
      </w:pPr>
      <w:r>
        <w:rPr/>
        <w:t>Elsa Laula Renberg čokkij sämmilijd vuosmuu riijkâčuákkimân kuovâmáánust 1917, ton tiet mij ávudep säämi aalmugpeeivi kuovâmáánu 6. peeivi.</w:t>
      </w:r>
    </w:p>
    <w:p>
      <w:pPr>
        <w:pStyle w:val="Normal"/>
        <w:rPr/>
      </w:pPr>
      <w:r>
        <w:rPr/>
        <w:t xml:space="preserve">SPR stivrâ lii meridâm iävtuttiđ SPR rääđičuákkimân já </w:t>
      </w:r>
      <w:del w:id="0" w:author="Miina Seurujärvi" w:date="2016-01-20T10:53:00Z">
        <w:r>
          <w:rPr/>
          <w:delText xml:space="preserve">Sämmilâšrááđán </w:delText>
        </w:r>
      </w:del>
      <w:ins w:id="1" w:author="Miina Seurujärvi" w:date="2016-01-20T10:53:00Z">
        <w:r>
          <w:rPr/>
          <w:t>Sämirááđán</w:t>
        </w:r>
      </w:ins>
      <w:ins w:id="2" w:author="Miina" w:date="2016-01-21T12:12:00Z">
        <w:r>
          <w:rPr/>
          <w:t>,</w:t>
        </w:r>
      </w:ins>
      <w:ins w:id="3" w:author="Miina Seurujärvi" w:date="2016-01-20T10:53:00Z">
        <w:r>
          <w:rPr/>
          <w:t xml:space="preserve"> </w:t>
        </w:r>
      </w:ins>
      <w:r>
        <w:rPr/>
        <w:t xml:space="preserve">et Elsa Laula Renberg šoddâmpeivi šadda almolâš lippupeivin. SPR rääđičuákkim </w:t>
      </w:r>
      <w:del w:id="4" w:author="Miina Seurujärvi" w:date="2016-01-20T10:59:00Z">
        <w:r>
          <w:rPr/>
          <w:delText xml:space="preserve">uárnoo </w:delText>
        </w:r>
      </w:del>
      <w:ins w:id="5" w:author="Miina Seurujärvi" w:date="2016-01-20T10:59:00Z">
        <w:r>
          <w:rPr/>
          <w:t xml:space="preserve">uárnejuvvoo </w:t>
        </w:r>
      </w:ins>
      <w:del w:id="6" w:author="Miina Seurujärvi" w:date="2016-01-20T10:57:00Z">
        <w:r>
          <w:rPr/>
          <w:delText>čohčâd</w:delText>
        </w:r>
      </w:del>
      <w:ins w:id="7" w:author="Miina Seurujärvi" w:date="2016-01-20T10:57:00Z">
        <w:r>
          <w:rPr>
            <w:lang w:val="smn-FI"/>
          </w:rPr>
          <w:t>čohčuv</w:t>
        </w:r>
      </w:ins>
      <w:r>
        <w:rPr/>
        <w:t>. –Lii uáli tehálâš</w:t>
      </w:r>
      <w:ins w:id="8" w:author="Miina" w:date="2016-01-21T12:12:00Z">
        <w:r>
          <w:rPr/>
          <w:t>,</w:t>
        </w:r>
      </w:ins>
      <w:r>
        <w:rPr/>
        <w:t xml:space="preserve"> et äšši meriduvvoo ovdil Ruándim 100-ive ávudem, ko mijhân nomâlâs </w:t>
      </w:r>
      <w:del w:id="9" w:author="Miina Seurujärvi" w:date="2016-01-20T11:02:00Z">
        <w:r>
          <w:rPr/>
          <w:delText xml:space="preserve">čokkâniđ </w:delText>
        </w:r>
      </w:del>
      <w:ins w:id="10" w:author="Miina Seurujärvi" w:date="2016-01-20T11:02:00Z">
        <w:r>
          <w:rPr/>
          <w:t xml:space="preserve">čokkânep </w:t>
        </w:r>
      </w:ins>
      <w:r>
        <w:rPr/>
        <w:t xml:space="preserve">toho ávudiđ suu pargo, </w:t>
      </w:r>
      <w:del w:id="11" w:author="Miina Seurujärvi" w:date="2016-01-20T10:59:00Z">
        <w:r>
          <w:rPr/>
          <w:delText xml:space="preserve">lohá </w:delText>
        </w:r>
      </w:del>
      <w:ins w:id="12" w:author="Miina Seurujärvi" w:date="2016-01-20T10:59:00Z">
        <w:r>
          <w:rPr/>
          <w:t xml:space="preserve">iätá </w:t>
        </w:r>
      </w:ins>
      <w:r>
        <w:rPr/>
        <w:t xml:space="preserve">SPR </w:t>
      </w:r>
      <w:del w:id="13" w:author="Miina Seurujärvi" w:date="2016-01-20T11:00:00Z">
        <w:r>
          <w:rPr/>
          <w:delText xml:space="preserve">säänijođetteijee </w:delText>
        </w:r>
      </w:del>
      <w:ins w:id="14" w:author="Miina Seurujärvi" w:date="2016-01-20T11:00:00Z">
        <w:r>
          <w:rPr/>
          <w:t xml:space="preserve">saavâjođetteijee </w:t>
        </w:r>
      </w:ins>
      <w:r>
        <w:rPr/>
        <w:t xml:space="preserve">Tiina Sanila-Aikio. Ovdil SPR stiivrâ </w:t>
      </w:r>
      <w:del w:id="15" w:author="Miina Seurujärvi" w:date="2016-01-20T11:05:00Z">
        <w:r>
          <w:rPr/>
          <w:delText xml:space="preserve">äšši </w:delText>
        </w:r>
      </w:del>
      <w:ins w:id="16" w:author="Miina Seurujärvi" w:date="2016-01-20T11:05:00Z">
        <w:r>
          <w:rPr/>
          <w:t xml:space="preserve">ääši </w:t>
        </w:r>
      </w:ins>
      <w:r>
        <w:rPr/>
        <w:t xml:space="preserve">lii kietâdâllâm SPR já </w:t>
      </w:r>
      <w:del w:id="17" w:author="Miina Seurujärvi" w:date="2016-01-20T11:05:00Z">
        <w:r>
          <w:rPr/>
          <w:delText xml:space="preserve">Sämmilâšrääđi </w:delText>
        </w:r>
      </w:del>
      <w:ins w:id="18" w:author="Miina Seurujärvi" w:date="2016-01-20T11:05:00Z">
        <w:r>
          <w:rPr/>
          <w:t xml:space="preserve">Sämirääđi </w:t>
        </w:r>
      </w:ins>
      <w:commentRangeStart w:id="0"/>
      <w:r>
        <w:rPr/>
        <w:t>ohtâsâš lävdikodde haldâšiđ já ovdediđ säämi etnisâš tubdâlduvâid čuákkimist kesimáánust Kirkkonjaargâst</w:t>
      </w:r>
      <w:r>
        <w:rPr/>
      </w:r>
      <w:commentRangeEnd w:id="0"/>
      <w:r>
        <w:commentReference w:id="0"/>
      </w:r>
      <w:r>
        <w:rPr/>
        <w:t xml:space="preserve">. </w:t>
      </w:r>
      <w:del w:id="19" w:author="Miina Seurujärvi" w:date="2016-01-20T11:13:00Z">
        <w:r>
          <w:rPr/>
          <w:delText xml:space="preserve">Lävdikode </w:delText>
        </w:r>
      </w:del>
      <w:ins w:id="20" w:author="Miina Seurujärvi" w:date="2016-01-20T11:13:00Z">
        <w:r>
          <w:rPr/>
          <w:t xml:space="preserve">Lävdikodde </w:t>
        </w:r>
      </w:ins>
      <w:r>
        <w:rPr/>
        <w:t>meridij iävtuttiđ SPR:</w:t>
      </w:r>
      <w:del w:id="21" w:author="Miina Seurujärvi" w:date="2016-01-20T11:13:00Z">
        <w:r>
          <w:rPr/>
          <w:delText xml:space="preserve">i </w:delText>
        </w:r>
      </w:del>
      <w:ins w:id="22" w:author="Miina Seurujärvi" w:date="2016-01-20T11:13:00Z">
        <w:r>
          <w:rPr/>
          <w:t xml:space="preserve">n </w:t>
        </w:r>
      </w:ins>
      <w:r>
        <w:rPr/>
        <w:t xml:space="preserve">já </w:t>
      </w:r>
      <w:del w:id="23" w:author="Miina Seurujärvi" w:date="2016-01-20T11:14:00Z">
        <w:r>
          <w:rPr/>
          <w:delText xml:space="preserve">Sämmilâšrááđán </w:delText>
        </w:r>
      </w:del>
      <w:ins w:id="24" w:author="Miina Seurujärvi" w:date="2016-01-20T11:14:00Z">
        <w:r>
          <w:rPr/>
          <w:t xml:space="preserve">Sämirááđán </w:t>
        </w:r>
      </w:ins>
      <w:del w:id="25" w:author="Miina Seurujärvi" w:date="2016-01-20T11:15:00Z">
        <w:r>
          <w:rPr/>
          <w:delText xml:space="preserve">kunnijâtteijeeeh </w:delText>
        </w:r>
      </w:del>
      <w:ins w:id="26" w:author="Miina Seurujärvi" w:date="2016-01-20T11:15:00Z">
        <w:r>
          <w:rPr/>
          <w:t xml:space="preserve">kunnijâttiđ </w:t>
        </w:r>
      </w:ins>
      <w:r>
        <w:rPr/>
        <w:t>Elsa Laula Renberg šoddâmpeeivi.</w:t>
      </w:r>
    </w:p>
    <w:p>
      <w:pPr>
        <w:pStyle w:val="Normal"/>
        <w:rPr/>
      </w:pPr>
      <w:r>
        <w:rPr/>
        <w:t>Elsa Laula Renberg (</w:t>
      </w:r>
      <w:del w:id="27" w:author="Miina Seurujärvi" w:date="2016-01-20T11:17:00Z">
        <w:r>
          <w:rPr/>
          <w:delText>r</w:delText>
        </w:r>
      </w:del>
      <w:ins w:id="28" w:author="Miina Seurujärvi" w:date="2016-01-20T11:17:00Z">
        <w:r>
          <w:rPr/>
          <w:t>š</w:t>
        </w:r>
      </w:ins>
      <w:r>
        <w:rPr/>
        <w:t xml:space="preserve">. 29.11.1877) šoodâi Vualtjere kieldâst Ruotâ pele Säämist ive 1877 já jaamij tuberkulosân Musseres Taažâ peln </w:t>
      </w:r>
      <w:del w:id="29" w:author="Miina Seurujärvi" w:date="2016-01-20T11:18:00Z">
        <w:r>
          <w:rPr/>
          <w:delText xml:space="preserve">ivveest </w:delText>
        </w:r>
      </w:del>
      <w:ins w:id="30" w:author="Miina Seurujärvi" w:date="2016-01-20T11:18:00Z">
        <w:r>
          <w:rPr/>
          <w:t xml:space="preserve">ive </w:t>
        </w:r>
      </w:ins>
      <w:r>
        <w:rPr/>
        <w:t xml:space="preserve">1931. Renberg čokkij sämmilijd vuosmuu riijkâčuákkimân </w:t>
      </w:r>
      <w:del w:id="31" w:author="Miina Seurujärvi" w:date="2016-01-20T11:19:00Z">
        <w:r>
          <w:rPr/>
          <w:delText>Ruándim</w:delText>
        </w:r>
      </w:del>
      <w:ins w:id="32" w:author="Miina Seurujärvi" w:date="2016-01-20T11:19:00Z">
        <w:r>
          <w:rPr/>
          <w:t>Ruándimân</w:t>
        </w:r>
      </w:ins>
      <w:r>
        <w:rPr/>
        <w:t>, Taažâ pele Sáámán</w:t>
      </w:r>
      <w:ins w:id="33" w:author="Miina" w:date="2016-01-21T12:16:00Z">
        <w:r>
          <w:rPr/>
          <w:t>,</w:t>
        </w:r>
      </w:ins>
      <w:r>
        <w:rPr/>
        <w:t xml:space="preserve"> kuovâmáánust 1917. Ton tiet ávuduvvoo säämi </w:t>
      </w:r>
      <w:del w:id="34" w:author="Miina Seurujärvi" w:date="2016-01-20T11:20:00Z">
        <w:r>
          <w:rPr/>
          <w:delText xml:space="preserve">aalmugpeeivi </w:delText>
        </w:r>
      </w:del>
      <w:ins w:id="35" w:author="Miina Seurujärvi" w:date="2016-01-20T11:20:00Z">
        <w:r>
          <w:rPr/>
          <w:t xml:space="preserve">aalmugpeivi </w:t>
        </w:r>
      </w:ins>
      <w:r>
        <w:rPr/>
        <w:t xml:space="preserve">kuovâmáánu 6. peeivi. </w:t>
      </w:r>
      <w:del w:id="36" w:author="Miina Seurujärvi" w:date="2016-01-20T11:21:00Z">
        <w:r>
          <w:rPr/>
          <w:delText xml:space="preserve">Ennuv </w:delText>
        </w:r>
      </w:del>
      <w:ins w:id="37" w:author="Miina Seurujärvi" w:date="2016-01-20T11:21:00Z">
        <w:r>
          <w:rPr/>
          <w:t xml:space="preserve">Maaŋgah </w:t>
        </w:r>
      </w:ins>
      <w:r>
        <w:rPr/>
        <w:t>ääših</w:t>
      </w:r>
      <w:ins w:id="38" w:author="Miina Seurujärvi" w:date="2016-01-20T11:22:00Z">
        <w:r>
          <w:rPr/>
          <w:t>,</w:t>
        </w:r>
      </w:ins>
      <w:r>
        <w:rPr/>
        <w:t xml:space="preserve"> maid Elsa Laula Renberg ovdedij láá </w:t>
      </w:r>
      <w:ins w:id="39" w:author="Miina Seurujärvi" w:date="2016-01-20T11:23:00Z">
        <w:r>
          <w:rPr/>
          <w:t xml:space="preserve">ain </w:t>
        </w:r>
      </w:ins>
      <w:del w:id="40" w:author="Miina Seurujärvi" w:date="2016-01-20T11:23:00Z">
        <w:r>
          <w:rPr/>
          <w:delText xml:space="preserve">äigikyevdilub </w:delText>
        </w:r>
      </w:del>
      <w:ins w:id="41" w:author="Miina Seurujärvi" w:date="2016-01-20T11:23:00Z">
        <w:r>
          <w:rPr/>
          <w:t xml:space="preserve">äigikyevdileh </w:t>
        </w:r>
      </w:ins>
      <w:del w:id="42" w:author="Miina Seurujärvi" w:date="2016-01-20T11:23:00Z">
        <w:r>
          <w:rPr/>
          <w:delText>ain tääl</w:delText>
        </w:r>
      </w:del>
      <w:r>
        <w:rPr/>
        <w:t xml:space="preserve">. -Sun lii mávsulâš historjálâš </w:t>
      </w:r>
      <w:del w:id="43" w:author="Miina Seurujärvi" w:date="2016-01-20T11:24:00Z">
        <w:r>
          <w:rPr/>
          <w:delText xml:space="preserve">ovdâkovveen </w:delText>
        </w:r>
      </w:del>
      <w:ins w:id="44" w:author="Miina Seurujärvi" w:date="2016-01-20T11:24:00Z">
        <w:r>
          <w:rPr/>
          <w:t xml:space="preserve">ovdâkove </w:t>
        </w:r>
      </w:ins>
      <w:r>
        <w:rPr/>
        <w:t xml:space="preserve">mijjân. Mun tuáivum já </w:t>
      </w:r>
      <w:del w:id="45" w:author="Miina Seurujärvi" w:date="2016-01-20T11:25:00Z">
        <w:r>
          <w:rPr/>
          <w:delText xml:space="preserve">jähittâm </w:delText>
        </w:r>
      </w:del>
      <w:ins w:id="46" w:author="Miina Seurujärvi" w:date="2016-01-20T11:25:00Z">
        <w:r>
          <w:rPr/>
          <w:t xml:space="preserve">oskom </w:t>
        </w:r>
      </w:ins>
      <w:r>
        <w:rPr/>
        <w:t xml:space="preserve">et majemustáá 29. skammâmáánu 2017 peesâm keessiđ </w:t>
      </w:r>
      <w:del w:id="47" w:author="Miina Seurujärvi" w:date="2016-01-20T11:25:00Z">
        <w:r>
          <w:rPr/>
          <w:delText xml:space="preserve">sämmilâšliipu </w:delText>
        </w:r>
      </w:del>
      <w:ins w:id="48" w:author="Miina Seurujärvi" w:date="2016-01-20T11:25:00Z">
        <w:r>
          <w:rPr/>
          <w:t xml:space="preserve">sämiliipu </w:t>
        </w:r>
      </w:ins>
      <w:r>
        <w:rPr/>
        <w:t>stáágun suu kunnen, Sanila-Aikio juátká.</w:t>
      </w:r>
    </w:p>
    <w:p>
      <w:pPr>
        <w:pStyle w:val="Normal"/>
        <w:rPr/>
      </w:pPr>
      <w:r>
        <w:rPr/>
        <w:t xml:space="preserve">Stivrâ tuálvu ääši val </w:t>
      </w:r>
      <w:del w:id="49" w:author="Miina Seurujärvi" w:date="2016-01-20T11:28:00Z">
        <w:r>
          <w:rPr/>
          <w:delText xml:space="preserve">viijđes </w:delText>
        </w:r>
      </w:del>
      <w:ins w:id="50" w:author="Miina Seurujärvi" w:date="2016-01-20T11:28:00Z">
        <w:r>
          <w:rPr/>
          <w:t xml:space="preserve">ovdâskulij </w:t>
        </w:r>
      </w:ins>
      <w:r>
        <w:rPr/>
        <w:t xml:space="preserve">sehe </w:t>
      </w:r>
      <w:del w:id="51" w:author="Miina Seurujärvi" w:date="2016-01-20T11:28:00Z">
        <w:r>
          <w:rPr/>
          <w:delText xml:space="preserve">Sämmilâšrááđán </w:delText>
        </w:r>
      </w:del>
      <w:ins w:id="52" w:author="Miina Seurujärvi" w:date="2016-01-20T11:28:00Z">
        <w:r>
          <w:rPr/>
          <w:t xml:space="preserve">Sämirááđán </w:t>
        </w:r>
      </w:ins>
      <w:r>
        <w:rPr/>
        <w:t xml:space="preserve">já SPR rääđičuákkimân </w:t>
      </w:r>
      <w:del w:id="53" w:author="Miina Seurujärvi" w:date="2016-01-20T11:29:00Z">
        <w:r>
          <w:rPr/>
          <w:delText>meridemnáálá</w:delText>
        </w:r>
      </w:del>
      <w:del w:id="54" w:author="Miina Seurujärvi" w:date="2016-01-20T11:28:00Z">
        <w:r>
          <w:rPr/>
          <w:delText>n</w:delText>
        </w:r>
      </w:del>
      <w:ins w:id="55" w:author="Miina Seurujärvi" w:date="2016-01-20T11:29:00Z">
        <w:r>
          <w:rPr/>
          <w:t xml:space="preserve"> meridem várás</w:t>
        </w:r>
      </w:ins>
      <w:r>
        <w:rPr/>
        <w:t xml:space="preserve">. Ulmen lii </w:t>
      </w:r>
      <w:del w:id="56" w:author="Miina Seurujärvi" w:date="2016-01-20T11:31:00Z">
        <w:r>
          <w:rPr/>
          <w:delText xml:space="preserve">jukso </w:delText>
        </w:r>
      </w:del>
      <w:ins w:id="57" w:author="Miina Seurujärvi" w:date="2016-01-20T11:31:00Z">
        <w:r>
          <w:rPr/>
          <w:t xml:space="preserve">finniđ </w:t>
        </w:r>
      </w:ins>
      <w:r>
        <w:rPr/>
        <w:t xml:space="preserve">Elsa Laula Renberg šoddâmpeeivi 29.11. liputtempeivin jo taan ive ovdil Ruándim 100-ive ávudem teikkâ </w:t>
      </w:r>
      <w:del w:id="58" w:author="Miina Seurujärvi" w:date="2016-01-20T11:32:00Z">
        <w:r>
          <w:rPr/>
          <w:delText xml:space="preserve">ivveest </w:delText>
        </w:r>
      </w:del>
      <w:ins w:id="59" w:author="Miina Seurujärvi" w:date="2016-01-20T11:32:00Z">
        <w:r>
          <w:rPr/>
          <w:t>ive</w:t>
        </w:r>
      </w:ins>
      <w:r>
        <w:rPr/>
        <w:t>2017 Ruándim čuákkim</w:t>
      </w:r>
      <w:del w:id="60" w:author="Miina Seurujärvi" w:date="2016-01-20T11:33:00Z">
        <w:r>
          <w:rPr/>
          <w:delText>id</w:delText>
        </w:r>
      </w:del>
      <w:r>
        <w:rPr/>
        <w:t xml:space="preserve"> ávudemive.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GTK juátká tutkâm Iänuduvâst </w:t>
      </w:r>
    </w:p>
    <w:p>
      <w:pPr>
        <w:pStyle w:val="Normal"/>
        <w:rPr/>
      </w:pPr>
      <w:r>
        <w:rPr/>
        <w:t xml:space="preserve">Kuávlu, mast Geologia tutkâmkuávdáš lii </w:t>
      </w:r>
      <w:del w:id="61" w:author="Miina Seurujärvi" w:date="2016-01-20T11:37:00Z">
        <w:r>
          <w:rPr/>
          <w:delText>beroštuvvan</w:delText>
        </w:r>
      </w:del>
      <w:ins w:id="62" w:author="Miina Seurujärvi" w:date="2016-01-20T11:37:00Z">
        <w:r>
          <w:rPr/>
          <w:t>perustum</w:t>
        </w:r>
      </w:ins>
      <w:r>
        <w:rPr/>
        <w:t xml:space="preserve">, lii viijđes. </w:t>
      </w:r>
      <w:commentRangeStart w:id="1"/>
      <w:r>
        <w:rPr/>
        <w:t xml:space="preserve">Geologia tutkâmlágádâs </w:t>
      </w:r>
      <w:r>
        <w:rPr/>
      </w:r>
      <w:commentRangeEnd w:id="1"/>
      <w:r>
        <w:commentReference w:id="1"/>
      </w:r>
      <w:r>
        <w:rPr/>
        <w:t xml:space="preserve">(GTK) juátká laavâst asâttum vuáđututkâm </w:t>
      </w:r>
      <w:del w:id="63" w:author="Miina Seurujärvi" w:date="2016-01-20T11:39:00Z">
        <w:r>
          <w:rPr/>
          <w:delText xml:space="preserve">Kietâruotâs </w:delText>
        </w:r>
      </w:del>
      <w:ins w:id="64" w:author="Miina Seurujärvi" w:date="2016-01-20T11:39:00Z">
        <w:r>
          <w:rPr/>
          <w:t xml:space="preserve">Kietâruotâsist </w:t>
        </w:r>
      </w:ins>
      <w:r>
        <w:rPr/>
        <w:t>uđđâive-kuovâmáánust.</w:t>
      </w:r>
    </w:p>
    <w:p>
      <w:pPr>
        <w:pStyle w:val="Normal"/>
        <w:rPr/>
      </w:pPr>
      <w:del w:id="65" w:author="Miina Seurujärvi" w:date="2016-01-20T11:40:00Z">
        <w:r>
          <w:rPr/>
          <w:delText xml:space="preserve">Dárvvatvári </w:delText>
        </w:r>
      </w:del>
      <w:ins w:id="66" w:author="Miina Seurujärvi" w:date="2016-01-20T11:40:00Z">
        <w:r>
          <w:rPr/>
          <w:t xml:space="preserve">Dárvvatvääri </w:t>
        </w:r>
      </w:ins>
      <w:r>
        <w:rPr/>
        <w:t xml:space="preserve">meccikuávlust Iänuduvâst áiguh tutkâđ eereeb iärrás kuávlu keđgišlaajâid já </w:t>
      </w:r>
      <w:del w:id="67" w:author="Miina Seurujärvi" w:date="2016-01-20T11:44:00Z">
        <w:r>
          <w:rPr/>
          <w:delText xml:space="preserve">pähtivuáđu </w:delText>
        </w:r>
      </w:del>
      <w:ins w:id="68" w:author="Miina Seurujärvi" w:date="2016-01-20T11:44:00Z">
        <w:r>
          <w:rPr/>
          <w:t xml:space="preserve">källeevuáđu </w:t>
        </w:r>
      </w:ins>
      <w:r>
        <w:rPr/>
        <w:t>ave já -häämi.</w:t>
      </w:r>
    </w:p>
    <w:p>
      <w:pPr>
        <w:pStyle w:val="Normal"/>
        <w:rPr/>
      </w:pPr>
      <w:r>
        <w:rPr/>
        <w:t xml:space="preserve">– </w:t>
      </w:r>
      <w:r>
        <w:rPr/>
        <w:t>Tutkâmpuát</w:t>
      </w:r>
      <w:del w:id="69" w:author="Miina Seurujärvi" w:date="2016-01-20T11:42:00Z">
        <w:r>
          <w:rPr/>
          <w:delText>t</w:delText>
        </w:r>
      </w:del>
      <w:r>
        <w:rPr/>
        <w:t xml:space="preserve">usijd kevttip </w:t>
      </w:r>
      <w:del w:id="70" w:author="Miina Seurujärvi" w:date="2016-01-20T11:43:00Z">
        <w:r>
          <w:rPr/>
          <w:delText>ovdâmeerhâ tiet</w:delText>
        </w:r>
      </w:del>
      <w:ins w:id="71" w:author="Miina Seurujärvi" w:date="2016-01-20T11:43:00Z">
        <w:r>
          <w:rPr/>
          <w:t>ovdâmerkkân</w:t>
        </w:r>
      </w:ins>
      <w:r>
        <w:rPr/>
        <w:t xml:space="preserve"> digitaallâš </w:t>
      </w:r>
      <w:del w:id="72" w:author="Miina Seurujärvi" w:date="2016-01-20T11:44:00Z">
        <w:r>
          <w:rPr/>
          <w:delText xml:space="preserve">pähtivuáđukártái </w:delText>
        </w:r>
      </w:del>
      <w:ins w:id="73" w:author="Miina Seurujärvi" w:date="2016-01-20T11:44:00Z">
        <w:r>
          <w:rPr/>
          <w:t xml:space="preserve">källeevuáđukártái </w:t>
        </w:r>
      </w:ins>
      <w:r>
        <w:rPr/>
        <w:t xml:space="preserve">já </w:t>
      </w:r>
      <w:del w:id="74" w:author="Miina Seurujärvi" w:date="2016-01-20T11:44:00Z">
        <w:r>
          <w:rPr/>
          <w:delText xml:space="preserve">pähtivuáđu </w:delText>
        </w:r>
      </w:del>
      <w:ins w:id="75" w:author="Miina Seurujärvi" w:date="2016-01-20T11:44:00Z">
        <w:r>
          <w:rPr/>
          <w:t xml:space="preserve">källeevuáđu </w:t>
        </w:r>
      </w:ins>
      <w:r>
        <w:rPr/>
        <w:t>3D-maalij</w:t>
      </w:r>
      <w:del w:id="76" w:author="Miina Seurujärvi" w:date="2016-01-20T11:44:00Z">
        <w:r>
          <w:rPr/>
          <w:delText>d</w:delText>
        </w:r>
      </w:del>
      <w:r>
        <w:rPr/>
        <w:t xml:space="preserve"> rähtimân, Geologia tutkâmlágádâs tieđeet.</w:t>
      </w:r>
    </w:p>
    <w:p>
      <w:pPr>
        <w:pStyle w:val="Normal"/>
        <w:rPr/>
      </w:pPr>
      <w:r>
        <w:rPr/>
        <w:t xml:space="preserve">GTK áigu pooráđ 9-11 </w:t>
      </w:r>
      <w:del w:id="77" w:author="Miina Seurujärvi" w:date="2016-01-20T11:46:00Z">
        <w:r>
          <w:rPr/>
          <w:delText xml:space="preserve">rääigi </w:delText>
        </w:r>
      </w:del>
      <w:ins w:id="78" w:author="Miina Seurujärvi" w:date="2016-01-20T11:46:00Z">
        <w:r>
          <w:rPr/>
          <w:t xml:space="preserve">räigid </w:t>
        </w:r>
      </w:ins>
      <w:del w:id="79" w:author="Miina Seurujärvi" w:date="2016-01-20T11:45:00Z">
        <w:r>
          <w:rPr/>
          <w:delText xml:space="preserve">Dárvvatvári </w:delText>
        </w:r>
      </w:del>
      <w:ins w:id="80" w:author="Miina Seurujärvi" w:date="2016-01-20T11:45:00Z">
        <w:r>
          <w:rPr/>
          <w:t xml:space="preserve">Dárvvatvääri </w:t>
        </w:r>
      </w:ins>
      <w:r>
        <w:rPr/>
        <w:t>meccikuávlust.</w:t>
      </w:r>
    </w:p>
    <w:p>
      <w:pPr>
        <w:pStyle w:val="Normal"/>
        <w:rPr/>
      </w:pPr>
      <w:r>
        <w:rPr/>
        <w:t xml:space="preserve">Siämmáá ääigi kuávlust </w:t>
      </w:r>
      <w:del w:id="81" w:author="Miina Seurujärvi" w:date="2016-01-20T11:47:00Z">
        <w:r>
          <w:rPr/>
          <w:delText xml:space="preserve">jottájeh </w:delText>
        </w:r>
      </w:del>
      <w:ins w:id="82" w:author="Miina Seurujärvi" w:date="2016-01-20T11:47:00Z">
        <w:r>
          <w:rPr/>
          <w:t xml:space="preserve">joteh </w:t>
        </w:r>
      </w:ins>
      <w:r>
        <w:rPr/>
        <w:t xml:space="preserve">meiddei GTK totkeeh, kiäh taheh geo-fyysilâš mittedmijd muottust. Taid tiäđuid kevttip siämmáid aššijd ko </w:t>
      </w:r>
      <w:del w:id="83" w:author="Miina Seurujärvi" w:date="2016-01-20T11:49:00Z">
        <w:r>
          <w:rPr/>
          <w:delText xml:space="preserve">pooráuumist finnum </w:delText>
        </w:r>
      </w:del>
      <w:r>
        <w:rPr/>
        <w:t>tiäđuid</w:t>
      </w:r>
      <w:ins w:id="84" w:author="Miina Seurujärvi" w:date="2016-01-20T11:49:00Z">
        <w:r>
          <w:rPr/>
          <w:t>, maid finnip pooráámist</w:t>
        </w:r>
      </w:ins>
      <w:r>
        <w:rPr/>
        <w:t xml:space="preserve">. Totkeeh </w:t>
      </w:r>
      <w:del w:id="85" w:author="Miina Seurujärvi" w:date="2016-01-20T11:50:00Z">
        <w:r>
          <w:rPr/>
          <w:delText xml:space="preserve">jottájeh </w:delText>
        </w:r>
      </w:del>
      <w:ins w:id="86" w:author="Miina Seurujärvi" w:date="2016-01-20T11:50:00Z">
        <w:r>
          <w:rPr/>
          <w:t xml:space="preserve">joteh </w:t>
        </w:r>
      </w:ins>
      <w:r>
        <w:rPr/>
        <w:t xml:space="preserve">meecist </w:t>
      </w:r>
      <w:del w:id="87" w:author="Miina Seurujärvi" w:date="2016-01-20T11:53:00Z">
        <w:r>
          <w:rPr/>
          <w:delText xml:space="preserve">skootterijguin </w:delText>
        </w:r>
      </w:del>
      <w:ins w:id="88" w:author="Miina Seurujärvi" w:date="2016-01-20T11:53:00Z">
        <w:r>
          <w:rPr/>
          <w:t xml:space="preserve">moottorkiälháiguin </w:t>
        </w:r>
      </w:ins>
      <w:r>
        <w:rPr/>
        <w:t xml:space="preserve">já </w:t>
      </w:r>
      <w:del w:id="89" w:author="Miina Seurujärvi" w:date="2016-01-20T11:54:00Z">
        <w:r>
          <w:rPr/>
          <w:delText>pooráummašinijguin</w:delText>
        </w:r>
      </w:del>
      <w:ins w:id="90" w:author="Miina Seurujärvi" w:date="2016-01-20T11:54:00Z">
        <w:r>
          <w:rPr/>
          <w:t>poorámmašinijguin</w:t>
        </w:r>
      </w:ins>
      <w:r>
        <w:rPr/>
        <w:t>.</w:t>
      </w:r>
    </w:p>
    <w:p>
      <w:pPr>
        <w:pStyle w:val="Normal"/>
        <w:rPr/>
      </w:pPr>
      <w:r>
        <w:rPr/>
        <w:t xml:space="preserve">– </w:t>
      </w:r>
      <w:r>
        <w:rPr/>
        <w:t xml:space="preserve">Tutkâmijd olášuttep </w:t>
      </w:r>
      <w:del w:id="91" w:author="Miina Seurujärvi" w:date="2016-01-20T11:56:00Z">
        <w:r>
          <w:rPr/>
          <w:delText xml:space="preserve">staađâ </w:delText>
        </w:r>
      </w:del>
      <w:ins w:id="92" w:author="Miina Seurujärvi" w:date="2016-01-20T11:56:00Z">
        <w:r>
          <w:rPr/>
          <w:t xml:space="preserve">staatâ </w:t>
        </w:r>
      </w:ins>
      <w:r>
        <w:rPr/>
        <w:t xml:space="preserve">enâmijn já </w:t>
      </w:r>
      <w:del w:id="93" w:author="Miina Seurujärvi" w:date="2016-01-20T11:57:00Z">
        <w:r>
          <w:rPr/>
          <w:delText xml:space="preserve">Meecihaldâttuv </w:delText>
        </w:r>
      </w:del>
      <w:ins w:id="94" w:author="Miina Seurujärvi" w:date="2016-01-20T11:57:00Z">
        <w:r>
          <w:rPr/>
          <w:t xml:space="preserve">Meccihaldâttuv </w:t>
        </w:r>
      </w:ins>
      <w:r>
        <w:rPr/>
        <w:t xml:space="preserve">luuvijn. Pargoin </w:t>
      </w:r>
      <w:del w:id="95" w:author="Miina Seurujärvi" w:date="2016-01-20T11:58:00Z">
        <w:r>
          <w:rPr/>
          <w:delText xml:space="preserve">tieđettuvvoo </w:delText>
        </w:r>
      </w:del>
      <w:ins w:id="96" w:author="Miina Seurujärvi" w:date="2016-01-20T11:58:00Z">
        <w:r>
          <w:rPr/>
          <w:t xml:space="preserve">tieđettep </w:t>
        </w:r>
      </w:ins>
      <w:r>
        <w:rPr/>
        <w:t xml:space="preserve">meiddei kuávlu palgâsáid já </w:t>
      </w:r>
      <w:del w:id="97" w:author="Miina Seurujärvi" w:date="2016-01-20T12:02:00Z">
        <w:r>
          <w:rPr/>
          <w:delText xml:space="preserve">Meecihaldâttâhân </w:delText>
        </w:r>
      </w:del>
      <w:ins w:id="98" w:author="Miina Seurujärvi" w:date="2016-01-20T12:02:00Z">
        <w:r>
          <w:rPr/>
          <w:t xml:space="preserve">Meccihaldâttâhân </w:t>
        </w:r>
      </w:ins>
      <w:r>
        <w:rPr/>
        <w:t xml:space="preserve">lopeiävtui mield, Geologia tutkâmlágádâsâst </w:t>
      </w:r>
      <w:del w:id="99" w:author="Miina Seurujärvi" w:date="2016-01-20T11:57:00Z">
        <w:r>
          <w:rPr/>
          <w:delText>muštâliđ</w:delText>
        </w:r>
      </w:del>
      <w:ins w:id="100" w:author="Miina Seurujärvi" w:date="2016-01-20T11:57:00Z">
        <w:r>
          <w:rPr/>
          <w:t>muštâleh</w:t>
        </w:r>
      </w:ins>
      <w:r>
        <w:rPr/>
        <w:t>.</w:t>
      </w:r>
    </w:p>
    <w:p>
      <w:pPr>
        <w:pStyle w:val="Normal"/>
        <w:rPr/>
      </w:pPr>
      <w:del w:id="101" w:author="Miina Seurujärvi" w:date="2016-01-20T12:04:00Z">
        <w:r>
          <w:rPr/>
          <w:delText xml:space="preserve">Meecihaldâttâh </w:delText>
        </w:r>
      </w:del>
      <w:ins w:id="102" w:author="Miina Seurujärvi" w:date="2016-01-20T12:04:00Z">
        <w:r>
          <w:rPr/>
          <w:t>Mecc</w:t>
        </w:r>
      </w:ins>
      <w:del w:id="103" w:author="Miina" w:date="2016-01-21T12:21:00Z">
        <w:r>
          <w:rPr/>
          <w:delText>i</w:delText>
        </w:r>
      </w:del>
      <w:ins w:id="104" w:author="Miina Seurujärvi" w:date="2016-01-20T12:04:00Z">
        <w:r>
          <w:rPr/>
          <w:t xml:space="preserve">ihaldâttâh </w:t>
        </w:r>
      </w:ins>
      <w:r>
        <w:rPr/>
        <w:t>ij adelâm love GTK:</w:t>
      </w:r>
      <w:ins w:id="105" w:author="Miina Seurujärvi" w:date="2016-01-20T12:04:00Z">
        <w:r>
          <w:rPr/>
          <w:t>n</w:t>
        </w:r>
      </w:ins>
      <w:del w:id="106" w:author="Miina Seurujärvi" w:date="2016-01-20T12:04:00Z">
        <w:r>
          <w:rPr/>
          <w:delText>i</w:delText>
        </w:r>
      </w:del>
      <w:r>
        <w:rPr/>
        <w:t xml:space="preserve"> ihe </w:t>
      </w:r>
      <w:ins w:id="107" w:author="Miina Seurujärvi" w:date="2016-01-20T12:04:00Z">
        <w:r>
          <w:rPr/>
          <w:t xml:space="preserve">tassaaš </w:t>
        </w:r>
      </w:ins>
      <w:del w:id="108" w:author="Miina Seurujärvi" w:date="2016-01-20T12:04:00Z">
        <w:r>
          <w:rPr/>
          <w:delText>caijeei</w:delText>
        </w:r>
      </w:del>
    </w:p>
    <w:p>
      <w:pPr>
        <w:pStyle w:val="Normal"/>
        <w:rPr/>
      </w:pPr>
      <w:del w:id="109" w:author="Miina Seurujärvi" w:date="2016-01-20T12:05:00Z">
        <w:r>
          <w:rPr/>
          <w:delText xml:space="preserve">Meecihaldâttâh </w:delText>
        </w:r>
      </w:del>
      <w:ins w:id="110" w:author="Miina Seurujärvi" w:date="2016-01-20T12:05:00Z">
        <w:r>
          <w:rPr/>
          <w:t>Mecc</w:t>
        </w:r>
      </w:ins>
      <w:del w:id="111" w:author="Miina" w:date="2016-01-21T12:21:00Z">
        <w:bookmarkStart w:id="0" w:name="_GoBack"/>
        <w:bookmarkEnd w:id="0"/>
        <w:r>
          <w:rPr/>
          <w:delText>i</w:delText>
        </w:r>
      </w:del>
      <w:ins w:id="112" w:author="Miina Seurujärvi" w:date="2016-01-20T12:05:00Z">
        <w:r>
          <w:rPr/>
          <w:t xml:space="preserve">ihaldâttâh </w:t>
        </w:r>
      </w:ins>
      <w:r>
        <w:rPr/>
        <w:t xml:space="preserve">ij adelâm ihe </w:t>
      </w:r>
      <w:del w:id="113" w:author="Miina Seurujärvi" w:date="2016-01-20T12:05:00Z">
        <w:r>
          <w:rPr/>
          <w:delText xml:space="preserve">caijeei </w:delText>
        </w:r>
      </w:del>
      <w:ins w:id="114" w:author="Miina Seurujärvi" w:date="2016-01-20T12:05:00Z">
        <w:r>
          <w:rPr/>
          <w:t xml:space="preserve">tassaaš </w:t>
        </w:r>
      </w:ins>
      <w:r>
        <w:rPr/>
        <w:t>GTK:</w:t>
      </w:r>
      <w:del w:id="115" w:author="Miina Seurujärvi" w:date="2016-01-20T12:05:00Z">
        <w:r>
          <w:rPr/>
          <w:delText xml:space="preserve">i </w:delText>
        </w:r>
      </w:del>
      <w:ins w:id="116" w:author="Miina Seurujärvi" w:date="2016-01-20T12:05:00Z">
        <w:r>
          <w:rPr/>
          <w:t xml:space="preserve">n </w:t>
        </w:r>
      </w:ins>
      <w:r>
        <w:rPr/>
        <w:t xml:space="preserve">love </w:t>
      </w:r>
      <w:del w:id="117" w:author="Miina Seurujärvi" w:date="2016-01-20T12:05:00Z">
        <w:r>
          <w:rPr/>
          <w:delText xml:space="preserve">puuhâp </w:delText>
        </w:r>
      </w:del>
      <w:ins w:id="118" w:author="Miina Seurujärvi" w:date="2016-01-20T12:05:00Z">
        <w:r>
          <w:rPr/>
          <w:t xml:space="preserve">pooráđ </w:t>
        </w:r>
      </w:ins>
      <w:r>
        <w:rPr/>
        <w:t>Kietâruotâs</w:t>
      </w:r>
      <w:ins w:id="119" w:author="Miina Seurujärvi" w:date="2016-01-20T12:05:00Z">
        <w:r>
          <w:rPr/>
          <w:t>ist</w:t>
        </w:r>
      </w:ins>
      <w:r>
        <w:rPr/>
        <w:t>.</w:t>
      </w:r>
    </w:p>
    <w:p>
      <w:pPr>
        <w:pStyle w:val="Normal"/>
        <w:rPr/>
      </w:pPr>
      <w:r>
        <w:rPr/>
        <w:t xml:space="preserve">Geologia tutkâmkuávdáš lâi uuccâm love puohnâssân 17 räigid </w:t>
      </w:r>
      <w:del w:id="120" w:author="Miina Seurujärvi" w:date="2016-01-20T12:06:00Z">
        <w:r>
          <w:rPr/>
          <w:delText xml:space="preserve">pooráuumân </w:delText>
        </w:r>
      </w:del>
      <w:ins w:id="121" w:author="Miina Seurujärvi" w:date="2016-01-20T12:06:00Z">
        <w:r>
          <w:rPr/>
          <w:t xml:space="preserve">pooráámân </w:t>
        </w:r>
      </w:ins>
      <w:r>
        <w:rPr/>
        <w:t xml:space="preserve">Iänuduv </w:t>
      </w:r>
      <w:del w:id="122" w:author="Miina Seurujärvi" w:date="2016-01-20T12:06:00Z">
        <w:r>
          <w:rPr/>
          <w:delText xml:space="preserve">Darvvátvárri </w:delText>
        </w:r>
      </w:del>
      <w:ins w:id="123" w:author="Miina Seurujärvi" w:date="2016-01-20T12:06:00Z">
        <w:r>
          <w:rPr/>
          <w:t xml:space="preserve">Darvvátvääri </w:t>
        </w:r>
      </w:ins>
      <w:r>
        <w:rPr/>
        <w:t xml:space="preserve">meccikuávlu taveoosijn. Siämmáin ucâmušâin tutkâmkuávdáš uusâi meiddei love </w:t>
      </w:r>
      <w:del w:id="124" w:author="Miina Seurujärvi" w:date="2016-01-20T12:07:00Z">
        <w:r>
          <w:rPr/>
          <w:delText xml:space="preserve">jottáđ </w:delText>
        </w:r>
      </w:del>
      <w:ins w:id="125" w:author="Miina Seurujärvi" w:date="2016-01-20T12:07:00Z">
        <w:r>
          <w:rPr/>
          <w:t xml:space="preserve">jotteeđ </w:t>
        </w:r>
      </w:ins>
      <w:r>
        <w:rPr/>
        <w:t xml:space="preserve">kuávlust viiđâ </w:t>
      </w:r>
      <w:del w:id="126" w:author="Miina Seurujärvi" w:date="2016-01-20T12:08:00Z">
        <w:r>
          <w:rPr/>
          <w:delText>skootteráin</w:delText>
        </w:r>
      </w:del>
      <w:ins w:id="127" w:author="Miina Seurujärvi" w:date="2016-01-20T12:08:00Z">
        <w:r>
          <w:rPr/>
          <w:t>moottorkiälháin</w:t>
        </w:r>
      </w:ins>
      <w:r>
        <w:rPr/>
        <w:t>. Tutkâmeh liččii pištám taan ive uđđâivemáánust vyesimáánun.</w:t>
      </w:r>
    </w:p>
    <w:p>
      <w:pPr>
        <w:pStyle w:val="Normal"/>
        <w:rPr/>
      </w:pPr>
      <w:del w:id="128" w:author="Miina Seurujärvi" w:date="2016-01-20T12:08:00Z">
        <w:r>
          <w:rPr/>
          <w:delText xml:space="preserve">Meecihaldâttâh </w:delText>
        </w:r>
      </w:del>
      <w:ins w:id="129" w:author="Miina Seurujärvi" w:date="2016-01-20T12:08:00Z">
        <w:r>
          <w:rPr/>
          <w:t xml:space="preserve">Meccihaldâttâh </w:t>
        </w:r>
      </w:ins>
      <w:r>
        <w:rPr/>
        <w:t xml:space="preserve">ij mieđettâm Geologia tutkâmkuávdážân love talle, </w:t>
      </w:r>
      <w:del w:id="130" w:author="Miina Seurujärvi" w:date="2016-01-20T12:10:00Z">
        <w:r>
          <w:rPr/>
          <w:delText>tondiet-uv</w:delText>
        </w:r>
      </w:del>
      <w:ins w:id="131" w:author="Miina Seurujärvi" w:date="2016-01-20T12:10:00Z">
        <w:r>
          <w:rPr/>
          <w:t>ko</w:t>
        </w:r>
      </w:ins>
      <w:r>
        <w:rPr/>
        <w:t xml:space="preserve"> </w:t>
      </w:r>
      <w:del w:id="132" w:author="Miina Seurujärvi" w:date="2016-01-20T12:10:00Z">
        <w:r>
          <w:rPr/>
          <w:delText xml:space="preserve">Meecihaldâttâh </w:delText>
        </w:r>
      </w:del>
      <w:ins w:id="133" w:author="Miina Seurujärvi" w:date="2016-01-20T12:10:00Z">
        <w:r>
          <w:rPr/>
          <w:t xml:space="preserve">tot </w:t>
        </w:r>
      </w:ins>
      <w:r>
        <w:rPr/>
        <w:t xml:space="preserve">tulkkui </w:t>
      </w:r>
      <w:del w:id="134" w:author="Miina Seurujärvi" w:date="2016-01-20T12:10:00Z">
        <w:r>
          <w:rPr/>
          <w:delText xml:space="preserve">tom </w:delText>
        </w:r>
      </w:del>
      <w:ins w:id="135" w:author="Miina Seurujärvi" w:date="2016-01-20T12:10:00Z">
        <w:r>
          <w:rPr/>
          <w:t xml:space="preserve">ucâmuš </w:t>
        </w:r>
      </w:ins>
      <w:r>
        <w:rPr/>
        <w:t>malmâucâmuššân.</w:t>
      </w:r>
    </w:p>
    <w:p>
      <w:pPr>
        <w:pStyle w:val="Normal"/>
        <w:rPr/>
      </w:pPr>
      <w:r>
        <w:rPr/>
        <w:t xml:space="preserve">– </w:t>
      </w:r>
      <w:r>
        <w:rPr/>
        <w:t xml:space="preserve">Ko váldá vuotân, et love occest láá </w:t>
      </w:r>
      <w:del w:id="136" w:author="Miina Seurujärvi" w:date="2016-01-20T12:14:00Z">
        <w:r>
          <w:rPr/>
          <w:delText xml:space="preserve">maajeebumos </w:delText>
        </w:r>
      </w:del>
      <w:ins w:id="137" w:author="Miina Seurujärvi" w:date="2016-01-20T12:14:00Z">
        <w:r>
          <w:rPr/>
          <w:t xml:space="preserve">majemuin </w:t>
        </w:r>
      </w:ins>
      <w:r>
        <w:rPr/>
        <w:t xml:space="preserve">iivij lamaš </w:t>
      </w:r>
      <w:del w:id="138" w:author="Miina Seurujärvi" w:date="2016-01-20T12:14:00Z">
        <w:r>
          <w:rPr/>
          <w:delText>iäráseh</w:delText>
        </w:r>
      </w:del>
      <w:ins w:id="139" w:author="Miina Seurujärvi" w:date="2016-01-20T12:14:00Z">
        <w:r>
          <w:rPr/>
          <w:t>eres</w:t>
        </w:r>
      </w:ins>
      <w:r>
        <w:rPr/>
        <w:t xml:space="preserve">-uv </w:t>
      </w:r>
      <w:del w:id="140" w:author="Miina Seurujärvi" w:date="2016-01-20T12:14:00Z">
        <w:r>
          <w:rPr/>
          <w:delText xml:space="preserve">pähtitutkâmeh </w:delText>
        </w:r>
      </w:del>
      <w:ins w:id="141" w:author="Miina Seurujärvi" w:date="2016-01-20T12:14:00Z">
        <w:r>
          <w:rPr/>
          <w:t xml:space="preserve">källeetutkâmeh </w:t>
        </w:r>
      </w:ins>
      <w:r>
        <w:rPr/>
        <w:t xml:space="preserve">siämmáá kuávlust, puáhtá ucâmušâst </w:t>
      </w:r>
      <w:del w:id="142" w:author="Miina Seurujärvi" w:date="2016-01-20T12:15:00Z">
        <w:r>
          <w:rPr/>
          <w:delText xml:space="preserve">oovdânpyehtum </w:delText>
        </w:r>
      </w:del>
      <w:ins w:id="143" w:author="Miina Seurujärvi" w:date="2016-01-20T12:15:00Z">
        <w:r>
          <w:rPr/>
          <w:t xml:space="preserve">oovdânpuohtum </w:t>
        </w:r>
      </w:ins>
      <w:r>
        <w:rPr/>
        <w:t xml:space="preserve">tutkâmvuávám anneeđ malmâucâmuššân, </w:t>
      </w:r>
      <w:del w:id="144" w:author="Miina Seurujärvi" w:date="2016-01-20T12:16:00Z">
        <w:r>
          <w:rPr/>
          <w:delText xml:space="preserve">Meecihaldâttâh </w:delText>
        </w:r>
      </w:del>
      <w:ins w:id="145" w:author="Miina Seurujärvi" w:date="2016-01-20T12:16:00Z">
        <w:r>
          <w:rPr/>
          <w:t xml:space="preserve">Meccihaldâttâh </w:t>
        </w:r>
      </w:ins>
      <w:del w:id="146" w:author="Miina Seurujärvi" w:date="2016-01-20T12:16:00Z">
        <w:r>
          <w:rPr/>
          <w:delText xml:space="preserve">kálgá </w:delText>
        </w:r>
      </w:del>
      <w:ins w:id="147" w:author="Miina Seurujärvi" w:date="2016-01-20T12:16:00Z">
        <w:r>
          <w:rPr/>
          <w:t xml:space="preserve">čielgee </w:t>
        </w:r>
      </w:ins>
      <w:r>
        <w:rPr/>
        <w:t>miärádâs.</w:t>
      </w:r>
    </w:p>
    <w:p>
      <w:pPr>
        <w:pStyle w:val="Normal"/>
        <w:rPr/>
      </w:pPr>
      <w:r>
        <w:rPr/>
        <w:t xml:space="preserve">– </w:t>
      </w:r>
      <w:r>
        <w:rPr/>
        <w:t xml:space="preserve">Sämitiggelaahâ kenigât </w:t>
      </w:r>
      <w:del w:id="148" w:author="Miina Seurujärvi" w:date="2016-01-20T12:17:00Z">
        <w:r>
          <w:rPr/>
          <w:delText xml:space="preserve">Meecihaldâttuv </w:delText>
        </w:r>
      </w:del>
      <w:ins w:id="149" w:author="Miina Seurujärvi" w:date="2016-01-20T12:17:00Z">
        <w:r>
          <w:rPr/>
          <w:t xml:space="preserve">Meccihaldâttuv </w:t>
        </w:r>
      </w:ins>
      <w:r>
        <w:rPr/>
        <w:t>väldiđ luuvij</w:t>
      </w:r>
      <w:del w:id="150" w:author="Miina Seurujärvi" w:date="2016-01-20T12:18:00Z">
        <w:r>
          <w:rPr/>
          <w:delText>d</w:delText>
        </w:r>
      </w:del>
      <w:r>
        <w:rPr/>
        <w:t xml:space="preserve"> mieđeetmist vuotân, et toh iä vahâgit</w:t>
      </w:r>
      <w:del w:id="151" w:author="Miina Seurujärvi" w:date="2016-01-20T12:18:00Z">
        <w:r>
          <w:rPr/>
          <w:delText xml:space="preserve">tiđ </w:delText>
        </w:r>
      </w:del>
      <w:r>
        <w:rPr/>
        <w:t xml:space="preserve">puásuituálu teikkâ sämmilij eres vuoigâdvuođâid. Meiddei </w:t>
      </w:r>
      <w:del w:id="152" w:author="Miina Seurujärvi" w:date="2016-01-20T12:18:00Z">
        <w:r>
          <w:rPr/>
          <w:delText xml:space="preserve">Darvvátvárri </w:delText>
        </w:r>
      </w:del>
      <w:ins w:id="153" w:author="Miina Seurujärvi" w:date="2016-01-20T12:18:00Z">
        <w:r>
          <w:rPr/>
          <w:t xml:space="preserve">Darvvátvääri </w:t>
        </w:r>
      </w:ins>
      <w:r>
        <w:rPr/>
        <w:t>meccikuávlu tipšo</w:t>
      </w:r>
      <w:ins w:id="154" w:author="Miina Seurujärvi" w:date="2016-01-20T12:19:00Z">
        <w:r>
          <w:rPr/>
          <w:t>m</w:t>
        </w:r>
      </w:ins>
      <w:r>
        <w:rPr/>
        <w:t xml:space="preserve">- já </w:t>
      </w:r>
      <w:del w:id="155" w:author="Miina Seurujärvi" w:date="2016-01-20T12:19:00Z">
        <w:r>
          <w:rPr/>
          <w:delText xml:space="preserve">keevâttemvuávám </w:delText>
        </w:r>
      </w:del>
      <w:ins w:id="156" w:author="Miina Seurujärvi" w:date="2016-01-20T12:19:00Z">
        <w:r>
          <w:rPr/>
          <w:t xml:space="preserve">kevttimvuávám </w:t>
        </w:r>
      </w:ins>
      <w:r>
        <w:rPr/>
        <w:t>tiädut</w:t>
      </w:r>
      <w:del w:id="157" w:author="Miina Seurujärvi" w:date="2016-01-20T12:19:00Z">
        <w:r>
          <w:rPr/>
          <w:delText>tiđ</w:delText>
        </w:r>
      </w:del>
      <w:r>
        <w:rPr/>
        <w:t xml:space="preserve"> puásuituálu, </w:t>
      </w:r>
      <w:del w:id="158" w:author="Miina Seurujärvi" w:date="2016-01-20T12:20:00Z">
        <w:r>
          <w:rPr/>
          <w:delText xml:space="preserve">luánduiälámâšâid </w:delText>
        </w:r>
      </w:del>
      <w:ins w:id="159" w:author="Miina Seurujärvi" w:date="2016-01-20T12:20:00Z">
        <w:r>
          <w:rPr/>
          <w:t xml:space="preserve">luánduiäláttâsâid </w:t>
        </w:r>
      </w:ins>
      <w:r>
        <w:rPr/>
        <w:t xml:space="preserve">já sämikulttuur </w:t>
      </w:r>
      <w:del w:id="160" w:author="Miina Seurujärvi" w:date="2016-01-20T12:21:00Z">
        <w:r>
          <w:rPr/>
          <w:delText>kaattâm</w:delText>
        </w:r>
      </w:del>
      <w:ins w:id="161" w:author="Miina Seurujärvi" w:date="2016-01-20T12:21:00Z">
        <w:r>
          <w:rPr/>
          <w:t>?</w:t>
        </w:r>
      </w:ins>
      <w:r>
        <w:rPr/>
        <w:t xml:space="preserve">, vuáđustâlâi </w:t>
      </w:r>
      <w:del w:id="162" w:author="Miina Seurujärvi" w:date="2016-01-20T12:21:00Z">
        <w:r>
          <w:rPr/>
          <w:delText xml:space="preserve">Meecihaldâttâh </w:delText>
        </w:r>
      </w:del>
      <w:ins w:id="163" w:author="Miina Seurujärvi" w:date="2016-01-20T12:21:00Z">
        <w:r>
          <w:rPr/>
          <w:t xml:space="preserve">Meccihaldâttâh </w:t>
        </w:r>
      </w:ins>
      <w:r>
        <w:rPr/>
        <w:t>talle miärádâsâs</w:t>
      </w:r>
      <w:del w:id="164" w:author="Miina Seurujärvi" w:date="2016-01-20T12:21:00Z">
        <w:r>
          <w:rPr/>
          <w:delText>t</w:delText>
        </w:r>
      </w:del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POLURA-asâttâsah</w:t>
      </w:r>
    </w:p>
    <w:p>
      <w:pPr>
        <w:pStyle w:val="Normal"/>
        <w:rPr/>
      </w:pPr>
      <w:r>
        <w:rPr/>
        <w:t xml:space="preserve">POLURA-asâttâsâin merideh el. puásuituálu- já </w:t>
      </w:r>
      <w:del w:id="165" w:author="Miina Seurujärvi" w:date="2016-01-20T12:56:00Z">
        <w:r>
          <w:rPr/>
          <w:delText xml:space="preserve">luánduiälámâštáálu </w:delText>
        </w:r>
      </w:del>
      <w:ins w:id="166" w:author="Miina Seurujärvi" w:date="2016-01-20T12:56:00Z">
        <w:r>
          <w:rPr/>
          <w:t xml:space="preserve">luánduiäláttâs </w:t>
        </w:r>
      </w:ins>
      <w:commentRangeStart w:id="2"/>
      <w:r>
        <w:rPr/>
        <w:t>styeresvuođâst</w:t>
      </w:r>
      <w:r>
        <w:rPr/>
      </w:r>
      <w:commentRangeEnd w:id="2"/>
      <w:r>
        <w:commentReference w:id="2"/>
      </w:r>
      <w:r>
        <w:rPr/>
        <w:t xml:space="preserve">, </w:t>
      </w:r>
      <w:del w:id="167" w:author="Miina Seurujärvi" w:date="2016-01-20T12:58:00Z">
        <w:r>
          <w:rPr/>
          <w:delText xml:space="preserve">torjui väättum </w:delText>
        </w:r>
      </w:del>
      <w:r>
        <w:rPr/>
        <w:t>áámmáttááiđust,</w:t>
      </w:r>
      <w:ins w:id="168" w:author="Miina Seurujärvi" w:date="2016-01-20T12:58:00Z">
        <w:r>
          <w:rPr/>
          <w:t xml:space="preserve"> mii torjui ucâmân váttoo</w:t>
        </w:r>
      </w:ins>
      <w:ins w:id="169" w:author="Miina Seurujärvi" w:date="2016-01-20T12:59:00Z">
        <w:r>
          <w:rPr/>
          <w:t>,</w:t>
        </w:r>
      </w:ins>
      <w:r>
        <w:rPr/>
        <w:t xml:space="preserve"> huksi</w:t>
      </w:r>
      <w:del w:id="170" w:author="Miina Seurujärvi" w:date="2016-01-20T12:59:00Z">
        <w:r>
          <w:rPr/>
          <w:delText>u</w:delText>
        </w:r>
      </w:del>
      <w:r>
        <w:rPr/>
        <w:t xml:space="preserve">m- já </w:t>
      </w:r>
      <w:del w:id="171" w:author="Miina Seurujärvi" w:date="2016-01-20T12:59:00Z">
        <w:r>
          <w:rPr/>
          <w:delText xml:space="preserve">finnoduvtoimâvuáváámijd </w:delText>
        </w:r>
      </w:del>
      <w:ins w:id="172" w:author="Miina Seurujärvi" w:date="2016-01-20T12:59:00Z">
        <w:r>
          <w:rPr/>
          <w:t xml:space="preserve">irâttâstoimâvuáváámij </w:t>
        </w:r>
      </w:ins>
      <w:r>
        <w:rPr/>
        <w:t xml:space="preserve">siskáldâsâst, puásuituálu </w:t>
      </w:r>
      <w:del w:id="173" w:author="Miina Seurujärvi" w:date="2016-01-20T13:00:00Z">
        <w:r>
          <w:rPr/>
          <w:delText xml:space="preserve">haldâttâsâst </w:delText>
        </w:r>
      </w:del>
      <w:ins w:id="174" w:author="Miina Seurujärvi" w:date="2016-01-20T13:00:00Z">
        <w:r>
          <w:rPr/>
          <w:t xml:space="preserve">haldâšemist </w:t>
        </w:r>
      </w:ins>
      <w:r>
        <w:rPr/>
        <w:t xml:space="preserve">já </w:t>
      </w:r>
      <w:commentRangeStart w:id="3"/>
      <w:r>
        <w:rPr/>
        <w:t>tiänásist</w:t>
      </w:r>
      <w:r>
        <w:rPr/>
      </w:r>
      <w:commentRangeEnd w:id="3"/>
      <w:r>
        <w:commentReference w:id="3"/>
      </w:r>
      <w:r>
        <w:rPr/>
        <w:t>.</w:t>
      </w:r>
    </w:p>
    <w:p>
      <w:pPr>
        <w:pStyle w:val="Normal"/>
        <w:rPr/>
      </w:pPr>
      <w:r>
        <w:rPr/>
        <w:t>Asâttâsân láá puátimin nubástusah</w:t>
      </w:r>
      <w:ins w:id="175" w:author="Miina Seurujärvi" w:date="2016-01-20T13:01:00Z">
        <w:r>
          <w:rPr/>
          <w:t>,</w:t>
        </w:r>
      </w:ins>
      <w:r>
        <w:rPr/>
        <w:t xml:space="preserve"> </w:t>
      </w:r>
      <w:del w:id="176" w:author="Miina Seurujärvi" w:date="2016-01-20T13:02:00Z">
        <w:r>
          <w:rPr/>
          <w:delText>ovdâmeerhâ tiet</w:delText>
        </w:r>
      </w:del>
      <w:ins w:id="177" w:author="Miina Seurujärvi" w:date="2016-01-20T13:02:00Z">
        <w:r>
          <w:rPr/>
          <w:t>ovdâmerkkân</w:t>
        </w:r>
      </w:ins>
      <w:r>
        <w:rPr/>
        <w:t xml:space="preserve"> </w:t>
      </w:r>
      <w:del w:id="178" w:author="Miina Seurujärvi" w:date="2016-01-20T13:02:00Z">
        <w:r>
          <w:rPr/>
          <w:delText>skootter</w:delText>
        </w:r>
      </w:del>
      <w:ins w:id="179" w:author="Miina Seurujärvi" w:date="2016-01-20T13:02:00Z">
        <w:r>
          <w:rPr/>
          <w:t>moottorkiälkká</w:t>
        </w:r>
      </w:ins>
      <w:r>
        <w:rPr/>
        <w:t>- já muávloo torjuuh luptâniččii 30 %:</w:t>
      </w:r>
      <w:del w:id="180" w:author="Miina Seurujärvi" w:date="2016-01-20T13:03:00Z">
        <w:r>
          <w:rPr/>
          <w:delText xml:space="preserve">ij </w:delText>
        </w:r>
      </w:del>
      <w:ins w:id="181" w:author="Miina Seurujärvi" w:date="2016-01-20T13:03:00Z">
        <w:r>
          <w:rPr/>
          <w:t xml:space="preserve">n </w:t>
        </w:r>
      </w:ins>
      <w:r>
        <w:rPr/>
        <w:t xml:space="preserve">já torjuu puávtáččij uuccâđ moottorkiälkán kuulmâ ive já muávloi neelji ive </w:t>
      </w:r>
      <w:del w:id="182" w:author="Miina Seurujärvi" w:date="2016-01-20T13:03:00Z">
        <w:r>
          <w:rPr/>
          <w:delText>kooskâst</w:delText>
        </w:r>
      </w:del>
      <w:ins w:id="183" w:author="Miina Seurujärvi" w:date="2016-01-20T13:03:00Z">
        <w:r>
          <w:rPr/>
          <w:t>kooskâin</w:t>
        </w:r>
      </w:ins>
      <w:r>
        <w:rPr/>
        <w:t xml:space="preserve">. Tääl toorjâ lii 20% já </w:t>
      </w:r>
      <w:del w:id="184" w:author="Miina Seurujärvi" w:date="2016-01-20T13:05:00Z">
        <w:r>
          <w:rPr/>
          <w:delText xml:space="preserve">ton </w:delText>
        </w:r>
      </w:del>
      <w:ins w:id="185" w:author="Miina Seurujärvi" w:date="2016-01-20T13:05:00Z">
        <w:r>
          <w:rPr/>
          <w:t xml:space="preserve">tom </w:t>
        </w:r>
      </w:ins>
      <w:r>
        <w:rPr/>
        <w:t xml:space="preserve">puáhtá uuccâđ viiđâ ive </w:t>
      </w:r>
      <w:del w:id="186" w:author="Miina Seurujärvi" w:date="2016-01-20T13:04:00Z">
        <w:r>
          <w:rPr/>
          <w:delText>kooskâst</w:delText>
        </w:r>
      </w:del>
      <w:ins w:id="187" w:author="Miina Seurujärvi" w:date="2016-01-20T13:04:00Z">
        <w:r>
          <w:rPr/>
          <w:t>kooskâin</w:t>
        </w:r>
      </w:ins>
      <w:r>
        <w:rPr/>
        <w:t>. Uđđâ toorjâprooseent iähtun ličij, et occee parga toin moottorkiälháin 45 peivid palgâsân teikkâ toin muávloin 30 peivid palgâsân. Jis pargopeeivij meeri ij olášuu, te toorjâ ličij 20 %.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Asâttâsâst láá meid uđđâ rääjih eres saajeest ko puásuituálust puáttee tiänásân. Jis tiänás mana rääji paijeel</w:t>
      </w:r>
      <w:ins w:id="188" w:author="Miina Seurujärvi" w:date="2016-01-20T13:07:00Z">
        <w:r>
          <w:rPr/>
          <w:t>,</w:t>
        </w:r>
      </w:ins>
      <w:r>
        <w:rPr/>
        <w:t xml:space="preserve"> te torjuu ij lah máhđulâš </w:t>
      </w:r>
      <w:del w:id="189" w:author="Miina Seurujärvi" w:date="2016-01-20T13:08:00Z">
        <w:r>
          <w:rPr/>
          <w:delText>uážžuđ</w:delText>
        </w:r>
      </w:del>
      <w:ins w:id="190" w:author="Miina Seurujärvi" w:date="2016-01-20T13:08:00Z">
        <w:r>
          <w:rPr/>
          <w:t>finniđ</w:t>
        </w:r>
      </w:ins>
      <w:r>
        <w:rPr/>
        <w:t xml:space="preserve">. Tiänásrääji lii 40 100 eurod táálu </w:t>
      </w:r>
      <w:del w:id="191" w:author="Miina Seurujärvi" w:date="2016-01-20T13:08:00Z">
        <w:r>
          <w:rPr/>
          <w:delText xml:space="preserve">huksiuumân </w:delText>
        </w:r>
      </w:del>
      <w:ins w:id="192" w:author="Miina Seurujärvi" w:date="2016-01-20T13:08:00Z">
        <w:r>
          <w:rPr/>
          <w:t xml:space="preserve">huksiimân </w:t>
        </w:r>
      </w:ins>
      <w:r>
        <w:rPr/>
        <w:t xml:space="preserve">já 39 000 eurod eres toorjâčuosâttuvváid. Jis </w:t>
      </w:r>
      <w:del w:id="193" w:author="Miina Seurujärvi" w:date="2016-01-20T13:09:00Z">
        <w:r>
          <w:rPr/>
          <w:delText xml:space="preserve">hejâparâkode </w:delText>
        </w:r>
      </w:del>
      <w:ins w:id="194" w:author="Miina Seurujärvi" w:date="2016-01-20T13:09:00Z">
        <w:r>
          <w:rPr/>
          <w:t xml:space="preserve">naaijâmpaarâ </w:t>
        </w:r>
      </w:ins>
      <w:r>
        <w:rPr/>
        <w:t xml:space="preserve">ocá torjuu táálu </w:t>
      </w:r>
      <w:del w:id="195" w:author="Miina Seurujärvi" w:date="2016-01-20T13:10:00Z">
        <w:r>
          <w:rPr/>
          <w:delText>huksiuumân</w:delText>
        </w:r>
      </w:del>
      <w:ins w:id="196" w:author="Miina Seurujärvi" w:date="2016-01-20T13:10:00Z">
        <w:r>
          <w:rPr/>
          <w:t>huksiimân</w:t>
        </w:r>
      </w:ins>
      <w:r>
        <w:rPr/>
        <w:t xml:space="preserve">, te </w:t>
      </w:r>
      <w:ins w:id="197" w:author="Miina Seurujärvi" w:date="2016-01-20T13:10:00Z">
        <w:r>
          <w:rPr/>
          <w:t xml:space="preserve">sunnuu ohtâsâš </w:t>
        </w:r>
      </w:ins>
      <w:r>
        <w:rPr/>
        <w:t xml:space="preserve">tiänás ij </w:t>
      </w:r>
      <w:del w:id="198" w:author="Miina Seurujärvi" w:date="2016-01-20T13:11:00Z">
        <w:r>
          <w:rPr/>
          <w:delText xml:space="preserve">sunnust </w:delText>
        </w:r>
      </w:del>
      <w:r>
        <w:rPr/>
        <w:t xml:space="preserve">uážu moonnâđ </w:t>
      </w:r>
      <w:del w:id="199" w:author="Miina Seurujärvi" w:date="2016-01-20T13:11:00Z">
        <w:r>
          <w:rPr/>
          <w:delText xml:space="preserve">ohtsis </w:delText>
        </w:r>
      </w:del>
      <w:r>
        <w:rPr/>
        <w:t xml:space="preserve">paijeel 52 000 euro. Toorjâtohálâš uđđâ táálu styeresvuotâ uážuččij leđe táválávt </w:t>
      </w:r>
      <w:del w:id="200" w:author="Miina Seurujärvi" w:date="2016-01-20T13:12:00Z">
        <w:r>
          <w:rPr/>
          <w:delText xml:space="preserve">enâmus </w:delText>
        </w:r>
      </w:del>
      <w:ins w:id="201" w:author="Miina Seurujärvi" w:date="2016-01-20T13:12:00Z">
        <w:r>
          <w:rPr/>
          <w:t xml:space="preserve">enâmustáá </w:t>
        </w:r>
      </w:ins>
      <w:r>
        <w:rPr/>
        <w:t>110 m².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Nuuvt ettum </w:t>
      </w:r>
      <w:del w:id="202" w:author="Miina Seurujärvi" w:date="2016-01-20T13:13:00Z">
        <w:r>
          <w:rPr/>
          <w:delText xml:space="preserve">älgimtoorjâ </w:delText>
        </w:r>
      </w:del>
      <w:ins w:id="203" w:author="Miina Seurujärvi" w:date="2016-01-20T13:13:00Z">
        <w:r>
          <w:rPr/>
          <w:t xml:space="preserve">algâttemtoorjâ </w:t>
        </w:r>
      </w:ins>
      <w:r>
        <w:rPr/>
        <w:t xml:space="preserve">mieđettuvvoo vuálá 41-ihásâš occei, kii </w:t>
      </w:r>
      <w:del w:id="204" w:author="Miina Seurujärvi" w:date="2016-01-20T13:14:00Z">
        <w:r>
          <w:rPr/>
          <w:delText xml:space="preserve">álgá </w:delText>
        </w:r>
      </w:del>
      <w:ins w:id="205" w:author="Miina Seurujärvi" w:date="2016-01-20T13:14:00Z">
        <w:r>
          <w:rPr/>
          <w:t xml:space="preserve">aalgât </w:t>
        </w:r>
      </w:ins>
      <w:del w:id="206" w:author="Miina Seurujärvi" w:date="2016-01-20T13:17:00Z">
        <w:r>
          <w:rPr/>
          <w:delText xml:space="preserve">puásuitáálu </w:delText>
        </w:r>
      </w:del>
      <w:ins w:id="207" w:author="Miina Seurujärvi" w:date="2016-01-20T13:17:00Z">
        <w:r>
          <w:rPr/>
          <w:t xml:space="preserve">puásuituálu </w:t>
        </w:r>
      </w:ins>
      <w:r>
        <w:rPr/>
        <w:t xml:space="preserve">toimâohtâduv vuosmuu keerdi. </w:t>
      </w:r>
      <w:del w:id="208" w:author="Miina Seurujärvi" w:date="2016-01-20T13:19:00Z">
        <w:r>
          <w:rPr/>
          <w:delText xml:space="preserve">Tos </w:delText>
        </w:r>
      </w:del>
      <w:ins w:id="209" w:author="Miina Seurujärvi" w:date="2016-01-20T13:19:00Z">
        <w:r>
          <w:rPr/>
          <w:t xml:space="preserve">Toos </w:t>
        </w:r>
      </w:ins>
      <w:r>
        <w:rPr/>
        <w:t xml:space="preserve">lasseen torjuu occest váttoo škovlim já </w:t>
      </w:r>
      <w:del w:id="210" w:author="Miina Seurujärvi" w:date="2016-01-20T13:20:00Z">
        <w:r>
          <w:rPr/>
          <w:delText xml:space="preserve">finnoduvtoimâvuávám </w:delText>
        </w:r>
      </w:del>
      <w:ins w:id="211" w:author="Miina Seurujärvi" w:date="2016-01-20T13:20:00Z">
        <w:r>
          <w:rPr/>
          <w:t xml:space="preserve">irâttâstoimâvuávám </w:t>
        </w:r>
      </w:ins>
      <w:del w:id="212" w:author="Miina Seurujärvi" w:date="2016-01-20T13:20:00Z">
        <w:r>
          <w:rPr/>
          <w:delText>olášutteijeejn</w:delText>
        </w:r>
      </w:del>
      <w:ins w:id="213" w:author="Miina Seurujärvi" w:date="2016-01-20T13:20:00Z">
        <w:r>
          <w:rPr/>
          <w:t>olášuttem</w:t>
        </w:r>
      </w:ins>
      <w:r>
        <w:rPr/>
        <w:t xml:space="preserve">. Occest kolgâččij leđe meid táálu </w:t>
      </w:r>
      <w:del w:id="214" w:author="Miina Seurujärvi" w:date="2016-01-20T13:21:00Z">
        <w:r>
          <w:rPr/>
          <w:delText xml:space="preserve">uástu </w:delText>
        </w:r>
      </w:del>
      <w:ins w:id="215" w:author="Miina Seurujärvi" w:date="2016-01-20T13:21:00Z">
        <w:r>
          <w:rPr/>
          <w:t xml:space="preserve">uástim </w:t>
        </w:r>
      </w:ins>
      <w:r>
        <w:rPr/>
        <w:t>maŋa ucemustáá 80 poccud</w:t>
      </w:r>
      <w:del w:id="216" w:author="Miina Seurujärvi" w:date="2016-01-20T13:22:00Z">
        <w:r>
          <w:rPr/>
          <w:delText>/puásujid</w:delText>
        </w:r>
      </w:del>
      <w:r>
        <w:rPr/>
        <w:t xml:space="preserve"> já veik sust ličij-uv ton </w:t>
      </w:r>
      <w:del w:id="217" w:author="Miina Seurujärvi" w:date="2016-01-20T13:22:00Z">
        <w:r>
          <w:rPr/>
          <w:delText xml:space="preserve">maka </w:delText>
        </w:r>
      </w:del>
      <w:ins w:id="218" w:author="Miina Seurujärvi" w:date="2016-01-20T13:22:00Z">
        <w:r>
          <w:rPr/>
          <w:t xml:space="preserve">verd </w:t>
        </w:r>
      </w:ins>
      <w:r>
        <w:rPr/>
        <w:t>poccuuh, te sun kalga kuittâg luptiđ puásuimere 1,5 kiärdásâžžân ive keejist tast</w:t>
      </w:r>
      <w:ins w:id="219" w:author="Miina Seurujärvi" w:date="2016-01-20T13:22:00Z">
        <w:r>
          <w:rPr/>
          <w:t>,</w:t>
        </w:r>
      </w:ins>
      <w:r>
        <w:rPr/>
        <w:t xml:space="preserve"> ko toorjâ lii mieđettum. </w:t>
      </w:r>
      <w:del w:id="220" w:author="Miina Seurujärvi" w:date="2016-01-20T13:22:00Z">
        <w:r>
          <w:rPr/>
          <w:delText xml:space="preserve">Älgimtoorjâ </w:delText>
        </w:r>
      </w:del>
      <w:ins w:id="221" w:author="Miina Seurujärvi" w:date="2016-01-20T13:22:00Z">
        <w:r>
          <w:rPr/>
          <w:t xml:space="preserve">Algâttemtoorjâ </w:t>
        </w:r>
      </w:ins>
      <w:r>
        <w:rPr/>
        <w:t xml:space="preserve">lii </w:t>
      </w:r>
      <w:del w:id="222" w:author="Miina Seurujärvi" w:date="2016-01-20T13:23:00Z">
        <w:r>
          <w:rPr/>
          <w:delText xml:space="preserve">enâmus </w:delText>
        </w:r>
      </w:del>
      <w:ins w:id="223" w:author="Miina Seurujärvi" w:date="2016-01-20T13:23:00Z">
        <w:r>
          <w:rPr/>
          <w:t xml:space="preserve">enâmustáá </w:t>
        </w:r>
      </w:ins>
      <w:r>
        <w:rPr/>
        <w:t>25 000 eurod.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ina Seurujärvi" w:date="2016-01-20T11:07:00Z" w:initials="MS">
    <w:p>
      <w:r>
        <w:rPr/>
        <w:t>tämä lause on joka kielellä kunnon kapulakieltä, ei mitään tolkkua. Kirjoittaisin sen näin: ohtâsâš lävdikodde, mii haaldâš já oovded säämi etnisâš tubdâlduvâid, čuákkimist kesimáánust Kirkkonjaargâst. Tai tekisin pilkkujen erottamasta selityksestä oman lauseensa.</w:t>
      </w:r>
    </w:p>
  </w:comment>
  <w:comment w:id="1" w:author="Miina Seurujärvi" w:date="2016-01-20T11:39:00Z" w:initials="MS">
    <w:p>
      <w:r>
        <w:rPr/>
        <w:t>Samalla laitoksella kaksi eri nimeä?</w:t>
      </w:r>
    </w:p>
  </w:comment>
  <w:comment w:id="2" w:author="Miina Seurujärvi" w:date="2016-01-20T12:57:00Z" w:initials="MS">
    <w:p>
      <w:r>
        <w:rPr/>
        <w:t>en ymmärrä mitä pitäisi tarkoittaa</w:t>
      </w:r>
    </w:p>
  </w:comment>
  <w:comment w:id="3" w:author="Miina Seurujärvi" w:date="2016-01-20T13:00:00Z" w:initials="MS">
    <w:p>
      <w:r>
        <w:rPr/>
        <w:t>en ymmärrä tätäkään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sz w:val="36"/>
        <w:i w:val="false"/>
        <w:b/>
        <w:szCs w:val="36"/>
        <w:iCs w:val="false"/>
        <w:bCs/>
      </w:r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nb-NO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3f1d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mbria" w:eastAsiaTheme="minorHAnsi" w:cs=""/>
      <w:color w:val="auto"/>
      <w:sz w:val="22"/>
      <w:szCs w:val="22"/>
      <w:lang w:val="ca-ES" w:eastAsia="ja-JP" w:bidi="ar-SA"/>
    </w:rPr>
  </w:style>
  <w:style w:type="paragraph" w:styleId="Heading1">
    <w:name w:val="Heading 1"/>
    <w:basedOn w:val="Normal"/>
    <w:link w:val="Otsikko1Char"/>
    <w:uiPriority w:val="9"/>
    <w:qFormat/>
    <w:rsid w:val="001e3f1d"/>
    <w:pPr>
      <w:keepNext/>
      <w:keepLines/>
      <w:numPr>
        <w:ilvl w:val="0"/>
        <w:numId w:val="1"/>
      </w:numPr>
      <w:spacing w:before="480" w:after="200"/>
      <w:outlineLvl w:val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6"/>
      <w:szCs w:val="32"/>
    </w:rPr>
  </w:style>
  <w:style w:type="paragraph" w:styleId="Heading2">
    <w:name w:val="Heading 2"/>
    <w:basedOn w:val="Normal"/>
    <w:link w:val="Otsikko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link w:val="Otsikko1"/>
    <w:uiPriority w:val="9"/>
    <w:qFormat/>
    <w:rsid w:val="001e3f1d"/>
    <w:rPr>
      <w:rFonts w:ascii="Calibri" w:hAnsi="Calibri" w:eastAsia="ＭＳ ゴシック" w:cs="" w:asciiTheme="majorHAnsi" w:cstheme="majorBidi" w:eastAsiaTheme="majorEastAsia" w:hAnsiTheme="majorHAnsi"/>
      <w:b/>
      <w:bCs/>
      <w:sz w:val="36"/>
      <w:szCs w:val="32"/>
    </w:rPr>
  </w:style>
  <w:style w:type="character" w:styleId="Otsikko2Char" w:customStyle="1">
    <w:name w:val="Otsikko 2 Char"/>
    <w:basedOn w:val="DefaultParagraphFont"/>
    <w:link w:val="Otsikko2"/>
    <w:uiPriority w:val="9"/>
    <w:qFormat/>
    <w:rsid w:val="001e3f1d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26"/>
      <w:lang w:val="ca-ES"/>
    </w:rPr>
  </w:style>
  <w:style w:type="character" w:styleId="SelitetekstiChar" w:customStyle="1">
    <w:name w:val="Seliteteksti Char"/>
    <w:basedOn w:val="DefaultParagraphFont"/>
    <w:link w:val="Seliteteksti"/>
    <w:uiPriority w:val="99"/>
    <w:semiHidden/>
    <w:qFormat/>
    <w:rsid w:val="00b3143c"/>
    <w:rPr>
      <w:rFonts w:ascii="Lucida Grande" w:hAnsi="Lucida Grande" w:eastAsia="Cambria" w:cs="Lucida Grande" w:eastAsiaTheme="minorHAns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b5937"/>
    <w:rPr>
      <w:sz w:val="16"/>
      <w:szCs w:val="16"/>
    </w:rPr>
  </w:style>
  <w:style w:type="character" w:styleId="KommentintekstiChar" w:customStyle="1">
    <w:name w:val="Kommentin teksti Char"/>
    <w:basedOn w:val="DefaultParagraphFont"/>
    <w:link w:val="Kommentinteksti"/>
    <w:uiPriority w:val="99"/>
    <w:semiHidden/>
    <w:qFormat/>
    <w:rsid w:val="000b5937"/>
    <w:rPr>
      <w:rFonts w:ascii="Times New Roman" w:hAnsi="Times New Roman" w:eastAsia="Cambria" w:eastAsiaTheme="minorHAnsi"/>
      <w:sz w:val="20"/>
      <w:szCs w:val="20"/>
      <w:lang w:val="ca-ES"/>
    </w:rPr>
  </w:style>
  <w:style w:type="character" w:styleId="KommentinotsikkoChar" w:customStyle="1">
    <w:name w:val="Kommentin otsikko Char"/>
    <w:basedOn w:val="KommentintekstiChar"/>
    <w:link w:val="Kommentinotsikko"/>
    <w:uiPriority w:val="99"/>
    <w:semiHidden/>
    <w:qFormat/>
    <w:rsid w:val="000b5937"/>
    <w:rPr>
      <w:rFonts w:ascii="Times New Roman" w:hAnsi="Times New Roman" w:eastAsia="Cambria" w:eastAsiaTheme="minorHAnsi"/>
      <w:b/>
      <w:bCs/>
      <w:sz w:val="20"/>
      <w:szCs w:val="20"/>
      <w:lang w:val="ca-ES"/>
    </w:rPr>
  </w:style>
  <w:style w:type="character" w:styleId="ListLabel1">
    <w:name w:val="ListLabel 1"/>
    <w:qFormat/>
    <w:rPr>
      <w:b/>
      <w:bCs/>
      <w:i w:val="false"/>
      <w:iCs w:val="false"/>
      <w:color w:val="00000A"/>
      <w:sz w:val="36"/>
      <w:szCs w:val="36"/>
    </w:rPr>
  </w:style>
  <w:style w:type="character" w:styleId="ListLabel2">
    <w:name w:val="ListLabel 2"/>
    <w:qFormat/>
    <w:rPr>
      <w:b/>
      <w:bCs/>
      <w:i w:val="false"/>
      <w:iCs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SelitetekstiChar"/>
    <w:uiPriority w:val="99"/>
    <w:semiHidden/>
    <w:unhideWhenUsed/>
    <w:qFormat/>
    <w:rsid w:val="00b3143c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KommentintekstiChar"/>
    <w:uiPriority w:val="99"/>
    <w:semiHidden/>
    <w:unhideWhenUsed/>
    <w:qFormat/>
    <w:rsid w:val="000b593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inotsikkoChar"/>
    <w:uiPriority w:val="99"/>
    <w:semiHidden/>
    <w:unhideWhenUsed/>
    <w:qFormat/>
    <w:rsid w:val="000b5937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LibreOffice/4.4.3.2$MacOSX_X86_64 LibreOffice_project/88805f81e9fe61362df02b9941de8e38a9b5fd16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2016-01-20T09:35:00Z</dcterms:created>
  <dc:creator>Information Services</dc:creator>
  <dc:language>se-NO</dc:language>
  <cp:lastModifiedBy>Miina Seurujärvi</cp:lastModifiedBy>
  <cp:lastPrinted>2016-01-18T13:15:00Z</cp:lastPrinted>
  <dcterms:modified xsi:type="dcterms:W3CDTF">2016-01-21T10:28:00Z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